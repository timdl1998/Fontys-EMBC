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FD451" w14:textId="2D4EC013" w:rsidR="004B47C5" w:rsidRDefault="004B47C5" w:rsidP="004B47C5">
      <w:r>
        <w:t xml:space="preserve">Fontys Git </w:t>
      </w:r>
      <w:r w:rsidR="00F95E59">
        <w:t>Manual</w:t>
      </w:r>
    </w:p>
    <w:p w14:paraId="48B66031" w14:textId="18F6A827" w:rsidR="004B47C5" w:rsidRDefault="004B47C5" w:rsidP="004B47C5"/>
    <w:p w14:paraId="6E169F88" w14:textId="50E39D60" w:rsidR="00EE67B4" w:rsidRDefault="00E546B5" w:rsidP="004B47C5">
      <w:r>
        <w:rPr>
          <w:noProof/>
        </w:rPr>
        <w:drawing>
          <wp:anchor distT="0" distB="0" distL="114300" distR="114300" simplePos="0" relativeHeight="251657216" behindDoc="1" locked="0" layoutInCell="1" allowOverlap="1" wp14:anchorId="50A641F9" wp14:editId="0DE0DC5D">
            <wp:simplePos x="0" y="0"/>
            <wp:positionH relativeFrom="column">
              <wp:posOffset>1873250</wp:posOffset>
            </wp:positionH>
            <wp:positionV relativeFrom="paragraph">
              <wp:posOffset>121569</wp:posOffset>
            </wp:positionV>
            <wp:extent cx="2705100" cy="2484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87"/>
                    <a:stretch/>
                  </pic:blipFill>
                  <pic:spPr bwMode="auto">
                    <a:xfrm>
                      <a:off x="0" y="0"/>
                      <a:ext cx="27051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D29B95B" w14:textId="6A22A742" w:rsidR="00EE67B4" w:rsidRDefault="00EE67B4" w:rsidP="004B47C5"/>
    <w:p w14:paraId="2B4BA4B6" w14:textId="7BBE5C30" w:rsidR="00EE67B4" w:rsidRDefault="00EE67B4" w:rsidP="004B47C5"/>
    <w:p w14:paraId="1FF34E63" w14:textId="68E08B20" w:rsidR="00EE67B4" w:rsidRDefault="00EE67B4" w:rsidP="004B47C5"/>
    <w:p w14:paraId="72944969" w14:textId="6A72FC1A" w:rsidR="00EE67B4" w:rsidRDefault="00EE67B4" w:rsidP="004B47C5"/>
    <w:p w14:paraId="1E2117F6" w14:textId="51D14193" w:rsidR="00EE67B4" w:rsidRDefault="00EE67B4" w:rsidP="004B47C5"/>
    <w:p w14:paraId="1B6CB6A1" w14:textId="67C3A3C0" w:rsidR="00EE67B4" w:rsidRDefault="00EE67B4" w:rsidP="004B47C5"/>
    <w:p w14:paraId="03E25F4D" w14:textId="77777777" w:rsidR="00EE67B4" w:rsidRDefault="00EE67B4" w:rsidP="004B47C5"/>
    <w:p w14:paraId="1C35724B" w14:textId="32A7234E" w:rsidR="00EE67B4" w:rsidRDefault="00EE67B4" w:rsidP="004B47C5"/>
    <w:p w14:paraId="2C13A06E" w14:textId="77777777" w:rsidR="00EE67B4" w:rsidRDefault="00EE67B4" w:rsidP="004B47C5"/>
    <w:p w14:paraId="444575D2" w14:textId="77777777" w:rsidR="00EE67B4" w:rsidRDefault="00EE67B4" w:rsidP="004B47C5"/>
    <w:p w14:paraId="3DC54DB1" w14:textId="77777777" w:rsidR="00EE67B4" w:rsidRDefault="00EE67B4" w:rsidP="004B47C5"/>
    <w:p w14:paraId="6CF550A9" w14:textId="77777777" w:rsidR="00EE67B4" w:rsidRDefault="00EE67B4" w:rsidP="004B47C5"/>
    <w:p w14:paraId="017531AD" w14:textId="77777777" w:rsidR="00EE67B4" w:rsidRDefault="00EE67B4" w:rsidP="004B47C5"/>
    <w:p w14:paraId="6ECF66C7" w14:textId="77777777" w:rsidR="00EE67B4" w:rsidRDefault="00EE67B4" w:rsidP="004B47C5"/>
    <w:p w14:paraId="0BEA01D7" w14:textId="713C36E3" w:rsidR="00EE67B4" w:rsidRDefault="00EE67B4" w:rsidP="004B47C5"/>
    <w:p w14:paraId="2E12848C" w14:textId="1773BFDC" w:rsidR="00EE67B4" w:rsidRDefault="00EE67B4" w:rsidP="004B47C5"/>
    <w:p w14:paraId="4E941BF6" w14:textId="23017952" w:rsidR="00EE67B4" w:rsidRDefault="00EE67B4" w:rsidP="004B47C5"/>
    <w:p w14:paraId="0A98072C" w14:textId="0557E84C" w:rsidR="00EE67B4" w:rsidRDefault="00EE67B4" w:rsidP="004B47C5"/>
    <w:p w14:paraId="18775FC3" w14:textId="36A17F80" w:rsidR="00EE67B4" w:rsidRDefault="00EE67B4" w:rsidP="004B47C5"/>
    <w:p w14:paraId="6CA52C29" w14:textId="179C18DC" w:rsidR="00EE67B4" w:rsidRDefault="00EE67B4" w:rsidP="004B47C5"/>
    <w:p w14:paraId="5A725C0E" w14:textId="77777777" w:rsidR="00EE67B4" w:rsidRDefault="00EE67B4" w:rsidP="004B47C5"/>
    <w:p w14:paraId="46FB2A8B" w14:textId="58D124FF" w:rsidR="004B47C5" w:rsidRDefault="004B47C5" w:rsidP="004B47C5">
      <w:r>
        <w:t xml:space="preserve">Last version: </w:t>
      </w:r>
      <w:r w:rsidR="007A44A4">
        <w:t>22</w:t>
      </w:r>
      <w:r>
        <w:t>-11-2020</w:t>
      </w:r>
    </w:p>
    <w:p w14:paraId="7396D979" w14:textId="177ECBC2" w:rsidR="004B47C5" w:rsidRDefault="004B47C5" w:rsidP="004B47C5"/>
    <w:p w14:paraId="404192E3" w14:textId="1C2D4600" w:rsidR="00DA4358" w:rsidRPr="007E39AD" w:rsidRDefault="00DA4358" w:rsidP="004B47C5">
      <w:pPr>
        <w:rPr>
          <w:lang w:val="nl-NL"/>
        </w:rPr>
      </w:pPr>
      <w:r w:rsidRPr="00DA4358">
        <w:rPr>
          <w:lang w:val="nl-NL"/>
        </w:rPr>
        <w:t>Authors:</w:t>
      </w:r>
      <w:r w:rsidRPr="00DA4358">
        <w:rPr>
          <w:lang w:val="nl-NL"/>
        </w:rPr>
        <w:br/>
        <w:t>Tim de Laat</w:t>
      </w:r>
      <w:r w:rsidRPr="00DA4358">
        <w:rPr>
          <w:lang w:val="nl-NL"/>
        </w:rPr>
        <w:br/>
        <w:t>Kr</w:t>
      </w:r>
      <w:r>
        <w:rPr>
          <w:lang w:val="nl-NL"/>
        </w:rPr>
        <w:t>istian Snel</w:t>
      </w:r>
      <w:r w:rsidR="00627576" w:rsidRPr="00627576">
        <w:rPr>
          <w:lang w:val="nl-NL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6602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C6E5B6" w14:textId="72560A0C" w:rsidR="004B47C5" w:rsidRDefault="004B47C5">
          <w:pPr>
            <w:pStyle w:val="TOCHeading"/>
          </w:pPr>
          <w:r>
            <w:t>Contents</w:t>
          </w:r>
        </w:p>
        <w:p w14:paraId="04AC5EFE" w14:textId="40DE8EA6" w:rsidR="00147977" w:rsidRDefault="004B47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33765" w:history="1">
            <w:r w:rsidR="00147977" w:rsidRPr="003D1841">
              <w:rPr>
                <w:rStyle w:val="Hyperlink"/>
                <w:noProof/>
              </w:rPr>
              <w:t>What is Git and why should you use it?</w:t>
            </w:r>
            <w:r w:rsidR="00147977">
              <w:rPr>
                <w:noProof/>
                <w:webHidden/>
              </w:rPr>
              <w:tab/>
            </w:r>
            <w:r w:rsidR="00147977">
              <w:rPr>
                <w:noProof/>
                <w:webHidden/>
              </w:rPr>
              <w:fldChar w:fldCharType="begin"/>
            </w:r>
            <w:r w:rsidR="00147977">
              <w:rPr>
                <w:noProof/>
                <w:webHidden/>
              </w:rPr>
              <w:instrText xml:space="preserve"> PAGEREF _Toc56933765 \h </w:instrText>
            </w:r>
            <w:r w:rsidR="00147977">
              <w:rPr>
                <w:noProof/>
                <w:webHidden/>
              </w:rPr>
            </w:r>
            <w:r w:rsidR="00147977">
              <w:rPr>
                <w:noProof/>
                <w:webHidden/>
              </w:rPr>
              <w:fldChar w:fldCharType="separate"/>
            </w:r>
            <w:r w:rsidR="00147977">
              <w:rPr>
                <w:noProof/>
                <w:webHidden/>
              </w:rPr>
              <w:t>3</w:t>
            </w:r>
            <w:r w:rsidR="00147977">
              <w:rPr>
                <w:noProof/>
                <w:webHidden/>
              </w:rPr>
              <w:fldChar w:fldCharType="end"/>
            </w:r>
          </w:hyperlink>
        </w:p>
        <w:p w14:paraId="63C4F5BC" w14:textId="2981D83F" w:rsidR="00147977" w:rsidRDefault="001479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33766" w:history="1">
            <w:r w:rsidRPr="003D1841">
              <w:rPr>
                <w:rStyle w:val="Hyperlink"/>
                <w:noProof/>
              </w:rPr>
              <w:t>Manual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27BC" w14:textId="21734756" w:rsidR="00147977" w:rsidRDefault="001479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33767" w:history="1">
            <w:r w:rsidRPr="003D1841">
              <w:rPr>
                <w:rStyle w:val="Hyperlink"/>
                <w:noProof/>
              </w:rPr>
              <w:t>Git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50322" w14:textId="28271B69" w:rsidR="00147977" w:rsidRDefault="001479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33768" w:history="1">
            <w:r w:rsidRPr="003D1841">
              <w:rPr>
                <w:rStyle w:val="Hyperlink"/>
                <w:noProof/>
              </w:rPr>
              <w:t>Getting started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ECCB" w14:textId="5C18380A" w:rsidR="00147977" w:rsidRDefault="001479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33769" w:history="1">
            <w:r w:rsidRPr="003D1841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FF7E" w14:textId="0EBCCD0C" w:rsidR="00147977" w:rsidRDefault="001479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33770" w:history="1">
            <w:r w:rsidRPr="003D1841">
              <w:rPr>
                <w:rStyle w:val="Hyperlink"/>
                <w:noProof/>
              </w:rPr>
              <w:t>Setting up a test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2CC9" w14:textId="5538F144" w:rsidR="00147977" w:rsidRDefault="001479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33771" w:history="1">
            <w:r w:rsidRPr="003D1841">
              <w:rPr>
                <w:rStyle w:val="Hyperlink"/>
                <w:noProof/>
              </w:rPr>
              <w:t>Cloning an existing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F4B5" w14:textId="15227211" w:rsidR="00147977" w:rsidRDefault="001479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33772" w:history="1">
            <w:r w:rsidRPr="003D1841">
              <w:rPr>
                <w:rStyle w:val="Hyperlink"/>
                <w:noProof/>
              </w:rPr>
              <w:t>Setting up a new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ADDA" w14:textId="5CF68F5E" w:rsidR="00147977" w:rsidRDefault="001479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33773" w:history="1">
            <w:r w:rsidRPr="003D1841">
              <w:rPr>
                <w:rStyle w:val="Hyperlink"/>
                <w:noProof/>
              </w:rPr>
              <w:t>Git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65D5" w14:textId="02701A6D" w:rsidR="00147977" w:rsidRDefault="001479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33774" w:history="1">
            <w:r w:rsidRPr="003D1841">
              <w:rPr>
                <w:rStyle w:val="Hyperlink"/>
                <w:noProof/>
              </w:rPr>
              <w:t>Push pull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437E" w14:textId="4768C391" w:rsidR="00147977" w:rsidRDefault="001479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33775" w:history="1">
            <w:r w:rsidRPr="003D1841">
              <w:rPr>
                <w:rStyle w:val="Hyperlink"/>
                <w:noProof/>
              </w:rPr>
              <w:t>Git Technical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00B92" w14:textId="11748B07" w:rsidR="00147977" w:rsidRDefault="001479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33776" w:history="1">
            <w:r w:rsidRPr="003D1841">
              <w:rPr>
                <w:rStyle w:val="Hyperlink"/>
                <w:noProof/>
              </w:rPr>
              <w:t>Git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AEDD" w14:textId="2311D60C" w:rsidR="00147977" w:rsidRDefault="001479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33777" w:history="1">
            <w:r w:rsidRPr="003D1841">
              <w:rPr>
                <w:rStyle w:val="Hyperlink"/>
                <w:noProof/>
              </w:rPr>
              <w:t>Git 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316C" w14:textId="70708468" w:rsidR="00147977" w:rsidRDefault="001479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33778" w:history="1">
            <w:r w:rsidRPr="003D1841">
              <w:rPr>
                <w:rStyle w:val="Hyperlink"/>
                <w:noProof/>
              </w:rPr>
              <w:t>Extra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CD9C" w14:textId="0A04D546" w:rsidR="00147977" w:rsidRDefault="001479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933779" w:history="1">
            <w:r w:rsidRPr="003D1841">
              <w:rPr>
                <w:rStyle w:val="Hyperlink"/>
                <w:noProof/>
              </w:rPr>
              <w:t>Git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_Toc56933779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3C6E" w14:textId="7D51972F" w:rsidR="004B47C5" w:rsidRDefault="004B47C5">
          <w:r>
            <w:rPr>
              <w:b/>
              <w:bCs/>
              <w:noProof/>
            </w:rPr>
            <w:fldChar w:fldCharType="end"/>
          </w:r>
        </w:p>
      </w:sdtContent>
    </w:sdt>
    <w:p w14:paraId="34E2E936" w14:textId="77777777" w:rsidR="004B47C5" w:rsidRDefault="004B47C5">
      <w:pPr>
        <w:rPr>
          <w:highlight w:val="lightGray"/>
        </w:rPr>
      </w:pPr>
    </w:p>
    <w:p w14:paraId="715490AC" w14:textId="77777777" w:rsidR="004B47C5" w:rsidRDefault="004B47C5">
      <w:pPr>
        <w:rPr>
          <w:highlight w:val="lightGray"/>
        </w:rPr>
      </w:pPr>
    </w:p>
    <w:p w14:paraId="34811AB5" w14:textId="00199ACE" w:rsidR="004B47C5" w:rsidRDefault="004B47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373BD758" w14:textId="58E87445" w:rsidR="00E546B5" w:rsidRDefault="00E546B5" w:rsidP="003058AC">
      <w:pPr>
        <w:pStyle w:val="Heading1"/>
      </w:pPr>
      <w:bookmarkStart w:id="0" w:name="_Toc56933765"/>
      <w:r w:rsidRPr="003058AC">
        <w:lastRenderedPageBreak/>
        <w:t>What</w:t>
      </w:r>
      <w:r>
        <w:t xml:space="preserve"> is Git and why </w:t>
      </w:r>
      <w:r w:rsidR="003C26F1">
        <w:t>sh</w:t>
      </w:r>
      <w:r>
        <w:t>ould you use it?</w:t>
      </w:r>
      <w:bookmarkEnd w:id="0"/>
    </w:p>
    <w:p w14:paraId="434AFC39" w14:textId="67229382" w:rsidR="00593B10" w:rsidRPr="00A07477" w:rsidRDefault="00976032" w:rsidP="002E7330">
      <w:pPr>
        <w:rPr>
          <w:rStyle w:val="IntenseQuoteChar"/>
          <w:i w:val="0"/>
          <w:iCs w:val="0"/>
          <w:color w:val="auto"/>
        </w:rPr>
      </w:pPr>
      <w:r w:rsidRPr="00593B10">
        <w:rPr>
          <w:rStyle w:val="IntenseQuoteChar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0697BB" wp14:editId="06728466">
                <wp:simplePos x="0" y="0"/>
                <wp:positionH relativeFrom="margin">
                  <wp:align>right</wp:align>
                </wp:positionH>
                <wp:positionV relativeFrom="paragraph">
                  <wp:posOffset>1174603</wp:posOffset>
                </wp:positionV>
                <wp:extent cx="5943600" cy="8934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E2568" w14:textId="559A028E" w:rsidR="00593B10" w:rsidRDefault="00593B10" w:rsidP="008C2F12">
                            <w:pPr>
                              <w:pBdr>
                                <w:top w:val="single" w:sz="12" w:space="1" w:color="F05133"/>
                                <w:bottom w:val="single" w:sz="12" w:space="1" w:color="F05133"/>
                              </w:pBdr>
                              <w:spacing w:line="276" w:lineRule="auto"/>
                              <w:rPr>
                                <w:rStyle w:val="IntenseEmphasis"/>
                                <w:sz w:val="24"/>
                                <w:szCs w:val="24"/>
                              </w:rPr>
                            </w:pPr>
                            <w:r w:rsidRPr="00593B10">
                              <w:rPr>
                                <w:rStyle w:val="IntenseEmphasis"/>
                                <w:b/>
                                <w:bCs/>
                                <w:sz w:val="24"/>
                                <w:szCs w:val="24"/>
                              </w:rPr>
                              <w:t>Did you know?</w:t>
                            </w:r>
                            <w:r w:rsidR="00A07477">
                              <w:rPr>
                                <w:rStyle w:val="IntenseEmphasis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593B10">
                              <w:rPr>
                                <w:rStyle w:val="IntenseEmphasis"/>
                                <w:sz w:val="24"/>
                                <w:szCs w:val="24"/>
                              </w:rPr>
                              <w:t>Git was created in 2005 by Linus Torvalds. Torvalds is also famous for his creation of the Linux Kernel.</w:t>
                            </w:r>
                          </w:p>
                          <w:p w14:paraId="73940939" w14:textId="77777777" w:rsidR="00A07477" w:rsidRPr="00A07477" w:rsidRDefault="00A07477" w:rsidP="008C2F12">
                            <w:pPr>
                              <w:spacing w:line="276" w:lineRule="auto"/>
                              <w:rPr>
                                <w:rStyle w:val="IntenseEmphasi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364C2D9" w14:textId="77777777" w:rsidR="00000000" w:rsidRDefault="00B77A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697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92.5pt;width:468pt;height:70.3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" stroked="f">
                <v:textbox>
                  <w:txbxContent>
                    <w:p w14:paraId="55BE2568" w14:textId="559A028E" w:rsidR="00593B10" w:rsidRDefault="00593B10" w:rsidP="008C2F12">
                      <w:pPr>
                        <w:pBdr>
                          <w:top w:val="single" w:sz="12" w:space="1" w:color="F05133"/>
                          <w:bottom w:val="single" w:sz="12" w:space="1" w:color="F05133"/>
                        </w:pBdr>
                        <w:spacing w:line="276" w:lineRule="auto"/>
                        <w:rPr>
                          <w:rStyle w:val="IntenseEmphasis"/>
                          <w:sz w:val="24"/>
                          <w:szCs w:val="24"/>
                        </w:rPr>
                      </w:pPr>
                      <w:r w:rsidRPr="00593B10">
                        <w:rPr>
                          <w:rStyle w:val="IntenseEmphasis"/>
                          <w:b/>
                          <w:bCs/>
                          <w:sz w:val="24"/>
                          <w:szCs w:val="24"/>
                        </w:rPr>
                        <w:t>Did you know?</w:t>
                      </w:r>
                      <w:r w:rsidR="00A07477">
                        <w:rPr>
                          <w:rStyle w:val="IntenseEmphasis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593B10">
                        <w:rPr>
                          <w:rStyle w:val="IntenseEmphasis"/>
                          <w:sz w:val="24"/>
                          <w:szCs w:val="24"/>
                        </w:rPr>
                        <w:t>Git was created in 2005 by Linus Torvalds. Torvalds is also famous for his creation of the Linux Kernel.</w:t>
                      </w:r>
                    </w:p>
                    <w:p w14:paraId="73940939" w14:textId="77777777" w:rsidR="00A07477" w:rsidRPr="00A07477" w:rsidRDefault="00A07477" w:rsidP="008C2F12">
                      <w:pPr>
                        <w:spacing w:line="276" w:lineRule="auto"/>
                        <w:rPr>
                          <w:rStyle w:val="IntenseEmphasi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364C2D9" w14:textId="77777777" w:rsidR="00000000" w:rsidRDefault="00B77A31"/>
                  </w:txbxContent>
                </v:textbox>
                <w10:wrap type="square" anchorx="margin"/>
              </v:shape>
            </w:pict>
          </mc:Fallback>
        </mc:AlternateContent>
      </w:r>
      <w:r w:rsidR="00244C8A">
        <w:br/>
      </w:r>
      <w:r w:rsidR="00A2323E">
        <w:t xml:space="preserve">Large projects may require a lot of different people to work on a lot of files. Project structure may get cluttered up and files get lost. Git allows a team to keep a clear overview of </w:t>
      </w:r>
      <w:r>
        <w:t xml:space="preserve">the </w:t>
      </w:r>
      <w:r w:rsidR="00472CCD">
        <w:t xml:space="preserve">project files and </w:t>
      </w:r>
      <w:r w:rsidR="00A2323E">
        <w:t xml:space="preserve">the changes made to </w:t>
      </w:r>
      <w:r w:rsidR="00472CCD">
        <w:t xml:space="preserve">these </w:t>
      </w:r>
      <w:r w:rsidR="00A2323E">
        <w:t>files</w:t>
      </w:r>
      <w:r w:rsidR="007A68EA">
        <w:t xml:space="preserve">. </w:t>
      </w:r>
      <w:r w:rsidR="002E7330">
        <w:t xml:space="preserve">Git is a so-called </w:t>
      </w:r>
      <w:r w:rsidR="002E7330" w:rsidRPr="002E7330">
        <w:rPr>
          <w:rStyle w:val="IntenseQuoteChar"/>
        </w:rPr>
        <w:t>distributed version control system</w:t>
      </w:r>
      <w:r w:rsidR="002E7330" w:rsidRPr="002E7330">
        <w:t xml:space="preserve">. </w:t>
      </w:r>
      <w:r w:rsidR="00E7416F">
        <w:t>Using a</w:t>
      </w:r>
      <w:r w:rsidR="007A68EA">
        <w:t xml:space="preserve"> version control system </w:t>
      </w:r>
      <w:r w:rsidR="00E7416F">
        <w:t>allows a team to k</w:t>
      </w:r>
      <w:r w:rsidR="007A68EA">
        <w:t xml:space="preserve">eep a log of changes made to the files in the past. Therefore, allowing every member of the team to see how the document progresses. </w:t>
      </w:r>
    </w:p>
    <w:p w14:paraId="7DA1C384" w14:textId="49F56B4F" w:rsidR="00E7416F" w:rsidRDefault="00E7416F" w:rsidP="00E546B5">
      <w:r>
        <w:t>Git is not only useful for teams but also for individuals. A project may span a long amount of time. It can get difficult to keep track of project files and file history. Git provides a set of tools to see previous project versions, or test extra functionality parallel to the original project ensuring the safety of the original project.</w:t>
      </w:r>
    </w:p>
    <w:p w14:paraId="0908BE7C" w14:textId="7E1D3983" w:rsidR="00E7416F" w:rsidRDefault="00E7416F" w:rsidP="00E546B5">
      <w:r>
        <w:t>This document features as a guideline to Git and how you as a Fontys student can incorporate Git in your standard workflow to prevent issues such as data loss</w:t>
      </w:r>
      <w:r w:rsidR="00D21D74">
        <w:t xml:space="preserve"> and</w:t>
      </w:r>
      <w:r>
        <w:t xml:space="preserve"> miscommunication and in general help with maintaining an organized project structure.</w:t>
      </w:r>
    </w:p>
    <w:p w14:paraId="08BFF112" w14:textId="3FA8777D" w:rsidR="00F876C3" w:rsidRDefault="00225449" w:rsidP="002A380E">
      <w:pPr>
        <w:pStyle w:val="Heading1"/>
      </w:pPr>
      <w:bookmarkStart w:id="1" w:name="_Toc56933766"/>
      <w:r>
        <w:t>Manual</w:t>
      </w:r>
      <w:r w:rsidR="003058AC">
        <w:t xml:space="preserve"> structure</w:t>
      </w:r>
      <w:bookmarkEnd w:id="1"/>
    </w:p>
    <w:p w14:paraId="3293DF18" w14:textId="2581F850" w:rsidR="0064023B" w:rsidRDefault="00244C8A" w:rsidP="00F876C3">
      <w:r>
        <w:br/>
      </w:r>
      <w:r w:rsidR="0064023B">
        <w:t xml:space="preserve">This </w:t>
      </w:r>
      <w:r w:rsidR="00F876C3">
        <w:t xml:space="preserve">guide </w:t>
      </w:r>
      <w:r w:rsidR="0064023B">
        <w:t>will be split into 4 different tutorials namely: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37"/>
        <w:gridCol w:w="5029"/>
      </w:tblGrid>
      <w:tr w:rsidR="00745D6C" w14:paraId="1AA3015A" w14:textId="77777777" w:rsidTr="00851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210EBA" w14:textId="7078FFC7" w:rsidR="00745D6C" w:rsidRDefault="00745D6C" w:rsidP="00E546B5">
            <w:r>
              <w:t>Tutorial</w:t>
            </w:r>
          </w:p>
        </w:tc>
        <w:tc>
          <w:tcPr>
            <w:tcW w:w="5029" w:type="dxa"/>
          </w:tcPr>
          <w:p w14:paraId="013EC586" w14:textId="7BCC233E" w:rsidR="00745D6C" w:rsidRDefault="00745D6C" w:rsidP="00E54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Aimed at</w:t>
            </w:r>
          </w:p>
        </w:tc>
      </w:tr>
      <w:tr w:rsidR="00745D6C" w14:paraId="2B8AB6B9" w14:textId="77777777" w:rsidTr="00851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77A1EC" w14:textId="5728F7DE" w:rsidR="00745D6C" w:rsidRDefault="00745D6C" w:rsidP="00E546B5">
            <w:r>
              <w:t>Git basics</w:t>
            </w:r>
          </w:p>
        </w:tc>
        <w:tc>
          <w:tcPr>
            <w:tcW w:w="5029" w:type="dxa"/>
          </w:tcPr>
          <w:p w14:paraId="5A8BDED5" w14:textId="3BB22676" w:rsidR="00745D6C" w:rsidRDefault="00745D6C" w:rsidP="00E54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</w:tr>
      <w:tr w:rsidR="00745D6C" w14:paraId="4C184FD9" w14:textId="77777777" w:rsidTr="00851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390AC08" w14:textId="6143424D" w:rsidR="00745D6C" w:rsidRDefault="00745D6C" w:rsidP="00E546B5">
            <w:r>
              <w:t>Git technical</w:t>
            </w:r>
          </w:p>
        </w:tc>
        <w:tc>
          <w:tcPr>
            <w:tcW w:w="5029" w:type="dxa"/>
          </w:tcPr>
          <w:p w14:paraId="602453B2" w14:textId="0765B2BE" w:rsidR="00745D6C" w:rsidRDefault="00745D6C" w:rsidP="00E54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members</w:t>
            </w:r>
          </w:p>
        </w:tc>
      </w:tr>
      <w:tr w:rsidR="00745D6C" w14:paraId="6A3A27A7" w14:textId="77777777" w:rsidTr="00851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14656B" w14:textId="11BA8964" w:rsidR="00745D6C" w:rsidRDefault="00745D6C" w:rsidP="00E546B5">
            <w:r>
              <w:t>Git management</w:t>
            </w:r>
          </w:p>
        </w:tc>
        <w:tc>
          <w:tcPr>
            <w:tcW w:w="5029" w:type="dxa"/>
          </w:tcPr>
          <w:p w14:paraId="57837C08" w14:textId="609F5B46" w:rsidR="00745D6C" w:rsidRDefault="00745D6C" w:rsidP="00E54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management</w:t>
            </w:r>
          </w:p>
        </w:tc>
      </w:tr>
      <w:tr w:rsidR="00745D6C" w14:paraId="77F71E3A" w14:textId="77777777" w:rsidTr="00851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94CEC2" w14:textId="3C9F05F7" w:rsidR="00745D6C" w:rsidRDefault="00745D6C" w:rsidP="00E546B5">
            <w:r>
              <w:t>Git advanced</w:t>
            </w:r>
          </w:p>
        </w:tc>
        <w:tc>
          <w:tcPr>
            <w:tcW w:w="5029" w:type="dxa"/>
          </w:tcPr>
          <w:p w14:paraId="7BCCB98C" w14:textId="113D3EBC" w:rsidR="00745D6C" w:rsidRDefault="00745D6C" w:rsidP="00E54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Those who want to use Git to its maximum potential</w:t>
            </w:r>
          </w:p>
        </w:tc>
      </w:tr>
    </w:tbl>
    <w:p w14:paraId="3698194E" w14:textId="5E8C21DD" w:rsidR="002A380E" w:rsidRDefault="002E565A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55EA776D" wp14:editId="724E01C3">
                <wp:simplePos x="0" y="0"/>
                <wp:positionH relativeFrom="margin">
                  <wp:posOffset>1735015</wp:posOffset>
                </wp:positionH>
                <wp:positionV relativeFrom="margin">
                  <wp:posOffset>6295292</wp:posOffset>
                </wp:positionV>
                <wp:extent cx="3602355" cy="710419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2355" cy="710419"/>
                          <a:chOff x="0" y="-178932"/>
                          <a:chExt cx="3604100" cy="1737240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887010" cy="1558308"/>
                          </a:xfrm>
                          <a:prstGeom prst="rect">
                            <a:avLst/>
                          </a:prstGeom>
                          <a:solidFill>
                            <a:srgbClr val="FF53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1D0EF" w14:textId="6CB5616F" w:rsidR="009B27FC" w:rsidRPr="009B27FC" w:rsidRDefault="009B27F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  <w:r w:rsidRPr="009B27F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  <w:t>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997709" y="-178932"/>
                            <a:ext cx="2568867" cy="15039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3731A" w14:textId="4C5697A2" w:rsidR="009B27FC" w:rsidRPr="003D3745" w:rsidRDefault="003D3745" w:rsidP="003D3745">
                              <w:pPr>
                                <w:rPr>
                                  <w:color w:val="F05133"/>
                                </w:rPr>
                              </w:pPr>
                              <w:r w:rsidRPr="003D3745">
                                <w:rPr>
                                  <w:color w:val="F05133"/>
                                </w:rPr>
                                <w:t>Git</w:t>
                              </w:r>
                              <w:r>
                                <w:rPr>
                                  <w:color w:val="F05133"/>
                                </w:rPr>
                                <w:t xml:space="preserve"> provides excellent tools to work and collaborate on CAD files such as </w:t>
                              </w:r>
                              <w:proofErr w:type="spellStart"/>
                              <w:r>
                                <w:rPr>
                                  <w:color w:val="F05133"/>
                                </w:rPr>
                                <w:t>Solidworks</w:t>
                              </w:r>
                              <w:proofErr w:type="spellEnd"/>
                              <w:r>
                                <w:rPr>
                                  <w:color w:val="F05133"/>
                                </w:rPr>
                                <w:t xml:space="preserve"> and Siemens NX</w:t>
                              </w:r>
                              <w:r w:rsidR="00CE6108">
                                <w:rPr>
                                  <w:color w:val="F05133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558359" y="0"/>
                            <a:ext cx="45741" cy="1558308"/>
                          </a:xfrm>
                          <a:prstGeom prst="rect">
                            <a:avLst/>
                          </a:prstGeom>
                          <a:solidFill>
                            <a:srgbClr val="FF53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BB539C" w14:textId="6412D843" w:rsidR="002E565A" w:rsidRPr="009B27FC" w:rsidRDefault="002E565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A776D" id="Group 198" o:spid="_x0000_s1027" style="position:absolute;margin-left:136.6pt;margin-top:495.7pt;width:283.65pt;height:55.95pt;z-index:251668480;mso-wrap-distance-left:14.4pt;mso-wrap-distance-top:3.6pt;mso-wrap-distance-right:14.4pt;mso-wrap-distance-bottom:3.6pt;mso-position-horizontal-relative:margin;mso-position-vertical-relative:margin;mso-width-relative:margin;mso-height-relative:margin" coordorigin=",-1789" coordsize="36041,1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">
                <v:rect id="Rectangle 199" o:spid="_x0000_s1028" style="position:absolute;width:8870;height:1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" fillcolor="#ff5353" stroked="f" strokeweight="1pt">
                  <v:textbox>
                    <w:txbxContent>
                      <w:p w14:paraId="0541D0EF" w14:textId="6CB5616F" w:rsidR="009B27FC" w:rsidRPr="009B27FC" w:rsidRDefault="009B27F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  <w:r w:rsidRPr="009B27FC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  <w:t>ME</w:t>
                        </w:r>
                      </w:p>
                    </w:txbxContent>
                  </v:textbox>
                </v:rect>
                <v:shape id="Text Box 200" o:spid="_x0000_s1029" type="#_x0000_t202" style="position:absolute;left:9977;top:-1789;width:25688;height:15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17A3731A" w14:textId="4C5697A2" w:rsidR="009B27FC" w:rsidRPr="003D3745" w:rsidRDefault="003D3745" w:rsidP="003D3745">
                        <w:pPr>
                          <w:rPr>
                            <w:color w:val="F05133"/>
                          </w:rPr>
                        </w:pPr>
                        <w:r w:rsidRPr="003D3745">
                          <w:rPr>
                            <w:color w:val="F05133"/>
                          </w:rPr>
                          <w:t>Git</w:t>
                        </w:r>
                        <w:r>
                          <w:rPr>
                            <w:color w:val="F05133"/>
                          </w:rPr>
                          <w:t xml:space="preserve"> provides excellent tools to work and collaborate on CAD files such as </w:t>
                        </w:r>
                        <w:proofErr w:type="spellStart"/>
                        <w:r>
                          <w:rPr>
                            <w:color w:val="F05133"/>
                          </w:rPr>
                          <w:t>Solidworks</w:t>
                        </w:r>
                        <w:proofErr w:type="spellEnd"/>
                        <w:r>
                          <w:rPr>
                            <w:color w:val="F05133"/>
                          </w:rPr>
                          <w:t xml:space="preserve"> and Siemens NX</w:t>
                        </w:r>
                        <w:r w:rsidR="00CE6108">
                          <w:rPr>
                            <w:color w:val="F05133"/>
                          </w:rPr>
                          <w:t>.</w:t>
                        </w:r>
                      </w:p>
                    </w:txbxContent>
                  </v:textbox>
                </v:shape>
                <v:rect id="Rectangle 20" o:spid="_x0000_s1030" style="position:absolute;left:35583;width:458;height:1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" fillcolor="#ff5353" stroked="f" strokeweight="1pt">
                  <v:textbox>
                    <w:txbxContent>
                      <w:p w14:paraId="0FBB539C" w14:textId="6412D843" w:rsidR="002E565A" w:rsidRPr="009B27FC" w:rsidRDefault="002E565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244C8A">
        <w:br/>
      </w:r>
      <w:r w:rsidR="002A380E">
        <w:t>To improve the way of working within EXPO groups all disciplines</w:t>
      </w:r>
      <w:r w:rsidR="00C27B70">
        <w:t xml:space="preserve"> are </w:t>
      </w:r>
      <w:r w:rsidR="006F779D">
        <w:t xml:space="preserve">required to take knowledge of Git. Tips only aimed at a specific discipline will from now on </w:t>
      </w:r>
      <w:r w:rsidR="009B27FC">
        <w:t>be color coded in the following representative colors:</w:t>
      </w:r>
    </w:p>
    <w:p w14:paraId="632717E0" w14:textId="71B41054" w:rsidR="002A380E" w:rsidRDefault="002A380E">
      <w:r>
        <w:t>Mechanical Engineering</w:t>
      </w:r>
    </w:p>
    <w:p w14:paraId="3A306040" w14:textId="579911DB" w:rsidR="009B27FC" w:rsidRDefault="009B27FC"/>
    <w:p w14:paraId="5B05DAB6" w14:textId="6E43DF25" w:rsidR="002A380E" w:rsidRDefault="002E565A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0528" behindDoc="0" locked="0" layoutInCell="1" allowOverlap="1" wp14:anchorId="7C91D569" wp14:editId="35A68556">
                <wp:simplePos x="0" y="0"/>
                <wp:positionH relativeFrom="margin">
                  <wp:posOffset>1729154</wp:posOffset>
                </wp:positionH>
                <wp:positionV relativeFrom="margin">
                  <wp:posOffset>7098323</wp:posOffset>
                </wp:positionV>
                <wp:extent cx="3613150" cy="692834"/>
                <wp:effectExtent l="0" t="0" r="635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0" cy="692834"/>
                          <a:chOff x="0" y="-135930"/>
                          <a:chExt cx="3614991" cy="169423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887010" cy="1558308"/>
                          </a:xfrm>
                          <a:prstGeom prst="rect">
                            <a:avLst/>
                          </a:prstGeom>
                          <a:solidFill>
                            <a:srgbClr val="7EBA5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27B110" w14:textId="618A481E" w:rsidR="009C4F83" w:rsidRPr="009B27FC" w:rsidRDefault="009C4F83" w:rsidP="009C4F8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  <w:t>MT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03598" y="-135930"/>
                            <a:ext cx="2568867" cy="15039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0A9F0" w14:textId="524BE5ED" w:rsidR="009C4F83" w:rsidRPr="009C4F83" w:rsidRDefault="009C4F83" w:rsidP="009C4F83">
                              <w:pPr>
                                <w:rPr>
                                  <w:color w:val="7EBA56"/>
                                </w:rPr>
                              </w:pPr>
                              <w:r>
                                <w:rPr>
                                  <w:color w:val="7EBA56"/>
                                </w:rPr>
                                <w:t>Combining electrical, mechanical and software projects? Git is a must know for Mechatronics engineers.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566576" y="0"/>
                            <a:ext cx="48415" cy="1558308"/>
                          </a:xfrm>
                          <a:prstGeom prst="rect">
                            <a:avLst/>
                          </a:prstGeom>
                          <a:solidFill>
                            <a:srgbClr val="7EBA5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E62D5" w14:textId="4151AA59" w:rsidR="002E565A" w:rsidRPr="009B27FC" w:rsidRDefault="002E565A" w:rsidP="009C4F8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1D569" id="Group 6" o:spid="_x0000_s1031" style="position:absolute;margin-left:136.15pt;margin-top:558.9pt;width:284.5pt;height:54.55pt;z-index:251670528;mso-wrap-distance-left:14.4pt;mso-wrap-distance-top:3.6pt;mso-wrap-distance-right:14.4pt;mso-wrap-distance-bottom:3.6pt;mso-position-horizontal-relative:margin;mso-position-vertical-relative:margin;mso-width-relative:margin;mso-height-relative:margin" coordorigin=",-1359" coordsize="36149,16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">
                <v:rect id="Rectangle 7" o:spid="_x0000_s1032" style="position:absolute;width:8870;height:1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" fillcolor="#7eba56" stroked="f" strokeweight="1pt">
                  <v:textbox>
                    <w:txbxContent>
                      <w:p w14:paraId="1C27B110" w14:textId="618A481E" w:rsidR="009C4F83" w:rsidRPr="009B27FC" w:rsidRDefault="009C4F83" w:rsidP="009C4F8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  <w:t>MT</w:t>
                        </w:r>
                      </w:p>
                    </w:txbxContent>
                  </v:textbox>
                </v:rect>
                <v:shape id="Text Box 8" o:spid="_x0000_s1033" type="#_x0000_t202" style="position:absolute;left:10035;top:-1359;width:25689;height:15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" filled="f" stroked="f" strokeweight=".5pt">
                  <v:textbox inset=",7.2pt,,0">
                    <w:txbxContent>
                      <w:p w14:paraId="2900A9F0" w14:textId="524BE5ED" w:rsidR="009C4F83" w:rsidRPr="009C4F83" w:rsidRDefault="009C4F83" w:rsidP="009C4F83">
                        <w:pPr>
                          <w:rPr>
                            <w:color w:val="7EBA56"/>
                          </w:rPr>
                        </w:pPr>
                        <w:r>
                          <w:rPr>
                            <w:color w:val="7EBA56"/>
                          </w:rPr>
                          <w:t>Combining electrical, mechanical and software projects? Git is a must know for Mechatronics engineers.</w:t>
                        </w:r>
                      </w:p>
                    </w:txbxContent>
                  </v:textbox>
                </v:shape>
                <v:rect id="Rectangle 21" o:spid="_x0000_s1034" style="position:absolute;left:35665;width:484;height:1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" fillcolor="#7eba56" stroked="f" strokeweight="1pt">
                  <v:textbox>
                    <w:txbxContent>
                      <w:p w14:paraId="4C7E62D5" w14:textId="4151AA59" w:rsidR="002E565A" w:rsidRPr="009B27FC" w:rsidRDefault="002E565A" w:rsidP="009C4F8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244C8A">
        <w:br/>
      </w:r>
      <w:r w:rsidR="002A380E">
        <w:t>Mechatronics engineering</w:t>
      </w:r>
    </w:p>
    <w:p w14:paraId="52A24598" w14:textId="40D20303" w:rsidR="009B27FC" w:rsidRDefault="009B27FC"/>
    <w:p w14:paraId="7BA2CDB8" w14:textId="58C02F17" w:rsidR="0064023B" w:rsidRDefault="002E56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72576" behindDoc="0" locked="0" layoutInCell="1" allowOverlap="1" wp14:anchorId="76FF9B71" wp14:editId="5055F282">
                <wp:simplePos x="0" y="0"/>
                <wp:positionH relativeFrom="margin">
                  <wp:posOffset>1729154</wp:posOffset>
                </wp:positionH>
                <wp:positionV relativeFrom="margin">
                  <wp:posOffset>7872047</wp:posOffset>
                </wp:positionV>
                <wp:extent cx="3613150" cy="710418"/>
                <wp:effectExtent l="0" t="0" r="635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0" cy="710418"/>
                          <a:chOff x="0" y="-178930"/>
                          <a:chExt cx="3614859" cy="173723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887010" cy="1558308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839F6" w14:textId="2ECA15A4" w:rsidR="009C4F83" w:rsidRPr="009B27FC" w:rsidRDefault="009C4F83" w:rsidP="009C4F8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  <w:t>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997709" y="-178930"/>
                            <a:ext cx="2568867" cy="15039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5AA8E2" w14:textId="7F4EA38C" w:rsidR="009C4F83" w:rsidRPr="009C4F83" w:rsidRDefault="009C4F83" w:rsidP="009C4F83">
                              <w:pPr>
                                <w:rPr>
                                  <w:color w:val="6D91D1"/>
                                </w:rPr>
                              </w:pPr>
                              <w:r>
                                <w:rPr>
                                  <w:color w:val="6D91D1"/>
                                </w:rPr>
                                <w:t xml:space="preserve">Working on PLC software or circuit diagrams? Git </w:t>
                              </w:r>
                              <w:r w:rsidR="0042721E">
                                <w:rPr>
                                  <w:color w:val="6D91D1"/>
                                </w:rPr>
                                <w:t xml:space="preserve">provides </w:t>
                              </w:r>
                              <w:r>
                                <w:rPr>
                                  <w:color w:val="6D91D1"/>
                                </w:rPr>
                                <w:t>version control to save fil</w:t>
                              </w:r>
                              <w:r w:rsidR="00935A08">
                                <w:rPr>
                                  <w:color w:val="6D91D1"/>
                                </w:rPr>
                                <w:t>e history</w:t>
                              </w:r>
                              <w:r w:rsidR="0042721E">
                                <w:rPr>
                                  <w:color w:val="6D91D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569118" y="0"/>
                            <a:ext cx="45741" cy="1558308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E46D1B" w14:textId="0EB59CC1" w:rsidR="002E565A" w:rsidRPr="009B27FC" w:rsidRDefault="002E565A" w:rsidP="009C4F8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F9B71" id="Group 9" o:spid="_x0000_s1035" style="position:absolute;margin-left:136.15pt;margin-top:619.85pt;width:284.5pt;height:55.95pt;z-index:251672576;mso-wrap-distance-left:14.4pt;mso-wrap-distance-top:3.6pt;mso-wrap-distance-right:14.4pt;mso-wrap-distance-bottom:3.6pt;mso-position-horizontal-relative:margin;mso-position-vertical-relative:margin;mso-width-relative:margin;mso-height-relative:margin" coordorigin=",-1789" coordsize="36148,1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">
                <v:rect id="Rectangle 10" o:spid="_x0000_s1036" style="position:absolute;width:8870;height:1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" fillcolor="#6d91d1" stroked="f" strokeweight="1pt">
                  <v:textbox>
                    <w:txbxContent>
                      <w:p w14:paraId="356839F6" w14:textId="2ECA15A4" w:rsidR="009C4F83" w:rsidRPr="009B27FC" w:rsidRDefault="009C4F83" w:rsidP="009C4F8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  <w:t>EE</w:t>
                        </w:r>
                      </w:p>
                    </w:txbxContent>
                  </v:textbox>
                </v:rect>
                <v:shape id="Text Box 11" o:spid="_x0000_s1037" type="#_x0000_t202" style="position:absolute;left:9977;top:-1789;width:25688;height:15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" filled="f" stroked="f" strokeweight=".5pt">
                  <v:textbox inset=",7.2pt,,0">
                    <w:txbxContent>
                      <w:p w14:paraId="445AA8E2" w14:textId="7F4EA38C" w:rsidR="009C4F83" w:rsidRPr="009C4F83" w:rsidRDefault="009C4F83" w:rsidP="009C4F83">
                        <w:pPr>
                          <w:rPr>
                            <w:color w:val="6D91D1"/>
                          </w:rPr>
                        </w:pPr>
                        <w:r>
                          <w:rPr>
                            <w:color w:val="6D91D1"/>
                          </w:rPr>
                          <w:t xml:space="preserve">Working on PLC software or circuit diagrams? Git </w:t>
                        </w:r>
                        <w:r w:rsidR="0042721E">
                          <w:rPr>
                            <w:color w:val="6D91D1"/>
                          </w:rPr>
                          <w:t xml:space="preserve">provides </w:t>
                        </w:r>
                        <w:r>
                          <w:rPr>
                            <w:color w:val="6D91D1"/>
                          </w:rPr>
                          <w:t>version control to save fil</w:t>
                        </w:r>
                        <w:r w:rsidR="00935A08">
                          <w:rPr>
                            <w:color w:val="6D91D1"/>
                          </w:rPr>
                          <w:t>e history</w:t>
                        </w:r>
                        <w:r w:rsidR="0042721E">
                          <w:rPr>
                            <w:color w:val="6D91D1"/>
                          </w:rPr>
                          <w:t>.</w:t>
                        </w:r>
                      </w:p>
                    </w:txbxContent>
                  </v:textbox>
                </v:shape>
                <v:rect id="Rectangle 22" o:spid="_x0000_s1038" style="position:absolute;left:35691;width:457;height:1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" fillcolor="#6d91d1" stroked="f" strokeweight="1pt">
                  <v:textbox>
                    <w:txbxContent>
                      <w:p w14:paraId="3BE46D1B" w14:textId="0EB59CC1" w:rsidR="002E565A" w:rsidRPr="009B27FC" w:rsidRDefault="002E565A" w:rsidP="009C4F8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244C8A">
        <w:br/>
      </w:r>
      <w:r w:rsidR="002A380E">
        <w:t>Electrical engineering</w:t>
      </w:r>
      <w:r w:rsidR="0064023B">
        <w:br w:type="page"/>
      </w:r>
    </w:p>
    <w:p w14:paraId="4ACDDA6C" w14:textId="4F7C5A7B" w:rsidR="00D41B44" w:rsidRPr="00D41B44" w:rsidRDefault="009A0D29" w:rsidP="00D41B44">
      <w:pPr>
        <w:pStyle w:val="Heading1"/>
      </w:pPr>
      <w:bookmarkStart w:id="2" w:name="_Toc56933767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BC41C2D" wp14:editId="0FEA70D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612609" cy="817563"/>
                <wp:effectExtent l="0" t="0" r="6985" b="1905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2609" cy="817563"/>
                          <a:chOff x="0" y="0"/>
                          <a:chExt cx="3612609" cy="817563"/>
                        </a:xfrm>
                      </wpg:grpSpPr>
                      <wpg:grpSp>
                        <wpg:cNvPr id="290" name="Group 290"/>
                        <wpg:cNvGrpSpPr/>
                        <wpg:grpSpPr>
                          <a:xfrm>
                            <a:off x="0" y="0"/>
                            <a:ext cx="3612515" cy="692785"/>
                            <a:chOff x="0" y="-135930"/>
                            <a:chExt cx="3614990" cy="1694238"/>
                          </a:xfrm>
                        </wpg:grpSpPr>
                        <wps:wsp>
                          <wps:cNvPr id="291" name="Rectangle 291"/>
                          <wps:cNvSpPr/>
                          <wps:spPr>
                            <a:xfrm>
                              <a:off x="0" y="0"/>
                              <a:ext cx="887010" cy="1558308"/>
                            </a:xfrm>
                            <a:prstGeom prst="rect">
                              <a:avLst/>
                            </a:prstGeom>
                            <a:solidFill>
                              <a:srgbClr val="7EBA5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A786ED" w14:textId="316C33C3" w:rsidR="008F422E" w:rsidRPr="009B27FC" w:rsidRDefault="008F422E" w:rsidP="008F422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Text Box 292"/>
                          <wps:cNvSpPr txBox="1"/>
                          <wps:spPr>
                            <a:xfrm>
                              <a:off x="1003535" y="-135930"/>
                              <a:ext cx="2568867" cy="16189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F00FAF" w14:textId="63D2A541" w:rsidR="008F422E" w:rsidRPr="009A0D29" w:rsidRDefault="008F422E" w:rsidP="008F422E">
                                <w:pPr>
                                  <w:rPr>
                                    <w:color w:val="6D91D1"/>
                                  </w:rPr>
                                </w:pPr>
                                <w:r>
                                  <w:rPr>
                                    <w:color w:val="7EBA56"/>
                                  </w:rPr>
                                  <w:t>Git also support a CLI</w:t>
                                </w:r>
                                <w:r>
                                  <w:rPr>
                                    <w:color w:val="7EBA56"/>
                                  </w:rPr>
                                  <w:br/>
                                  <w:t xml:space="preserve">For more information: </w:t>
                                </w:r>
                                <w:r>
                                  <w:rPr>
                                    <w:color w:val="7EBA56"/>
                                  </w:rPr>
                                  <w:br/>
                                </w:r>
                                <w:r w:rsidRPr="009A0D29">
                                  <w:rPr>
                                    <w:color w:val="6D91D1"/>
                                  </w:rPr>
                                  <w:t>https://git-scm.com/downloads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Rectangle 293"/>
                          <wps:cNvSpPr/>
                          <wps:spPr>
                            <a:xfrm>
                              <a:off x="3569248" y="-11"/>
                              <a:ext cx="45742" cy="733654"/>
                            </a:xfrm>
                            <a:prstGeom prst="rect">
                              <a:avLst/>
                            </a:prstGeom>
                            <a:solidFill>
                              <a:srgbClr val="7EBA5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968165" w14:textId="77777777" w:rsidR="008F422E" w:rsidRPr="009B27FC" w:rsidRDefault="008F422E" w:rsidP="008F422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4" name="Right Triangle 294"/>
                        <wps:cNvSpPr/>
                        <wps:spPr>
                          <a:xfrm flipH="1">
                            <a:off x="0" y="52388"/>
                            <a:ext cx="886968" cy="640080"/>
                          </a:xfrm>
                          <a:prstGeom prst="rtTriangle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566890" y="347528"/>
                            <a:ext cx="45719" cy="279945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FE040" w14:textId="77777777" w:rsidR="008F422E" w:rsidRPr="009B27FC" w:rsidRDefault="008F422E" w:rsidP="008F422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4360" cy="53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B6412" w14:textId="77777777" w:rsidR="002808B3" w:rsidRPr="008F422E" w:rsidRDefault="002808B3" w:rsidP="002808B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  <w:t>MT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280988"/>
                            <a:ext cx="594360" cy="53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B065D" w14:textId="77777777" w:rsidR="002808B3" w:rsidRPr="008F422E" w:rsidRDefault="002808B3" w:rsidP="002808B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4"/>
                                </w:rPr>
                                <w:t>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41C2D" id="Group 298" o:spid="_x0000_s1039" style="position:absolute;margin-left:233.25pt;margin-top:0;width:284.45pt;height:64.4pt;z-index:251686912;mso-position-horizontal:right;mso-position-horizontal-relative:margin" coordsize="36126,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">
                <v:group id="Group 290" o:spid="_x0000_s1040" style="position:absolute;width:36125;height:6927" coordorigin=",-1359" coordsize="36149,16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rect id="Rectangle 291" o:spid="_x0000_s1041" style="position:absolute;width:8870;height:1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" fillcolor="#7eba56" stroked="f" strokeweight="1pt">
                    <v:textbox>
                      <w:txbxContent>
                        <w:p w14:paraId="6AA786ED" w14:textId="316C33C3" w:rsidR="008F422E" w:rsidRPr="009B27FC" w:rsidRDefault="008F422E" w:rsidP="008F422E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40"/>
                              <w:szCs w:val="44"/>
                            </w:rPr>
                          </w:pPr>
                        </w:p>
                      </w:txbxContent>
                    </v:textbox>
                  </v:rect>
                  <v:shape id="Text Box 292" o:spid="_x0000_s1042" type="#_x0000_t202" style="position:absolute;left:10035;top:-1359;width:25689;height:16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" filled="f" stroked="f" strokeweight=".5pt">
                    <v:textbox inset=",7.2pt,,0">
                      <w:txbxContent>
                        <w:p w14:paraId="37F00FAF" w14:textId="63D2A541" w:rsidR="008F422E" w:rsidRPr="009A0D29" w:rsidRDefault="008F422E" w:rsidP="008F422E">
                          <w:pPr>
                            <w:rPr>
                              <w:color w:val="6D91D1"/>
                            </w:rPr>
                          </w:pPr>
                          <w:r>
                            <w:rPr>
                              <w:color w:val="7EBA56"/>
                            </w:rPr>
                            <w:t>Git also support a CLI</w:t>
                          </w:r>
                          <w:r>
                            <w:rPr>
                              <w:color w:val="7EBA56"/>
                            </w:rPr>
                            <w:br/>
                            <w:t xml:space="preserve">For more information: </w:t>
                          </w:r>
                          <w:r>
                            <w:rPr>
                              <w:color w:val="7EBA56"/>
                            </w:rPr>
                            <w:br/>
                          </w:r>
                          <w:r w:rsidRPr="009A0D29">
                            <w:rPr>
                              <w:color w:val="6D91D1"/>
                            </w:rPr>
                            <w:t>https://git-scm.com/downloads</w:t>
                          </w:r>
                        </w:p>
                      </w:txbxContent>
                    </v:textbox>
                  </v:shape>
                  <v:rect id="Rectangle 293" o:spid="_x0000_s1043" style="position:absolute;left:35692;width:457;height: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" fillcolor="#7eba56" stroked="f" strokeweight="1pt">
                    <v:textbox>
                      <w:txbxContent>
                        <w:p w14:paraId="0F968165" w14:textId="77777777" w:rsidR="008F422E" w:rsidRPr="009B27FC" w:rsidRDefault="008F422E" w:rsidP="008F422E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40"/>
                              <w:szCs w:val="44"/>
                            </w:rPr>
                          </w:pPr>
                        </w:p>
                      </w:txbxContent>
                    </v:textbox>
                  </v:rect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294" o:spid="_x0000_s1044" type="#_x0000_t6" style="position:absolute;top:523;width:8869;height:640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" fillcolor="#6d91d1" stroked="f" strokeweight="1pt"/>
                <v:rect id="Rectangle 297" o:spid="_x0000_s1045" style="position:absolute;left:35668;top:3475;width:458;height:2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" fillcolor="#6d91d1" stroked="f" strokeweight="1pt">
                  <v:textbox>
                    <w:txbxContent>
                      <w:p w14:paraId="596FE040" w14:textId="77777777" w:rsidR="008F422E" w:rsidRPr="009B27FC" w:rsidRDefault="008F422E" w:rsidP="008F422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</w:p>
                    </w:txbxContent>
                  </v:textbox>
                </v:rect>
                <v:shape id="_x0000_s1046" type="#_x0000_t202" style="position:absolute;width:5943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" filled="f" stroked="f">
                  <v:textbox style="mso-fit-shape-to-text:t">
                    <w:txbxContent>
                      <w:p w14:paraId="6F2B6412" w14:textId="77777777" w:rsidR="002808B3" w:rsidRPr="008F422E" w:rsidRDefault="002808B3" w:rsidP="002808B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  <w:t>MT</w:t>
                        </w:r>
                      </w:p>
                    </w:txbxContent>
                  </v:textbox>
                </v:shape>
                <v:shape id="_x0000_s1047" type="#_x0000_t202" style="position:absolute;left:3524;top:2809;width:5943;height:5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vt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Px9Cb9n0hHQmycAAAD//wMAUEsBAi0AFAAGAAgAAAAhANvh9svuAAAAhQEAABMAAAAAAAAAAAAA&#10;AAAAAAAAAFtDb250ZW50X1R5cGVzXS54bWxQSwECLQAUAAYACAAAACEAWvQsW78AAAAVAQAACwAA&#10;AAAAAAAAAAAAAAAfAQAAX3JlbHMvLnJlbHNQSwECLQAUAAYACAAAACEATV577cMAAADcAAAADwAA&#10;AAAAAAAAAAAAAAAHAgAAZHJzL2Rvd25yZXYueG1sUEsFBgAAAAADAAMAtwAAAPcCAAAAAA==&#10;" filled="f" stroked="f">
                  <v:textbox style="mso-fit-shape-to-text:t">
                    <w:txbxContent>
                      <w:p w14:paraId="6EAB065D" w14:textId="77777777" w:rsidR="002808B3" w:rsidRPr="008F422E" w:rsidRDefault="002808B3" w:rsidP="002808B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40"/>
                            <w:szCs w:val="44"/>
                          </w:rPr>
                          <w:t>EE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41B44">
        <w:t>Git Basic</w:t>
      </w:r>
      <w:bookmarkEnd w:id="2"/>
    </w:p>
    <w:p w14:paraId="6A21286D" w14:textId="30242C2C" w:rsidR="004B47C5" w:rsidRPr="00244C8A" w:rsidRDefault="004B47C5" w:rsidP="00D41B44">
      <w:pPr>
        <w:pStyle w:val="Heading2"/>
      </w:pPr>
      <w:bookmarkStart w:id="3" w:name="_Toc56933768"/>
      <w:r w:rsidRPr="00244C8A">
        <w:t>G</w:t>
      </w:r>
      <w:r w:rsidR="00665FD9">
        <w:t xml:space="preserve">etting </w:t>
      </w:r>
      <w:r w:rsidR="00665FD9" w:rsidRPr="00385CF1">
        <w:t>started</w:t>
      </w:r>
      <w:r w:rsidR="00665FD9">
        <w:t xml:space="preserve"> with</w:t>
      </w:r>
      <w:bookmarkEnd w:id="3"/>
    </w:p>
    <w:p w14:paraId="39174342" w14:textId="4F20707F" w:rsidR="00497C6A" w:rsidRDefault="00BA4EAB" w:rsidP="00A92884">
      <w:pPr>
        <w:pStyle w:val="Heading3"/>
      </w:pPr>
      <w:bookmarkStart w:id="4" w:name="_Toc56933769"/>
      <w:r w:rsidRPr="00D41B44">
        <w:t>Installation</w:t>
      </w:r>
      <w:bookmarkEnd w:id="4"/>
    </w:p>
    <w:p w14:paraId="2A889A25" w14:textId="77777777" w:rsidR="00A92884" w:rsidRPr="00A92884" w:rsidRDefault="00A92884" w:rsidP="00A92884"/>
    <w:p w14:paraId="578BF859" w14:textId="30CED54C" w:rsidR="008F422E" w:rsidRDefault="008F422E" w:rsidP="004B47C5">
      <w:r w:rsidRPr="008F422E">
        <w:t>Git supports a gr</w:t>
      </w:r>
      <w:r>
        <w:t>eat variety of Desktop clients</w:t>
      </w:r>
      <w:r w:rsidR="00A92884">
        <w:t xml:space="preserve">. One of the most popular interfaces is </w:t>
      </w:r>
      <w:proofErr w:type="spellStart"/>
      <w:r w:rsidR="00A92884">
        <w:t>Github</w:t>
      </w:r>
      <w:proofErr w:type="spellEnd"/>
      <w:r w:rsidR="00A92884">
        <w:t xml:space="preserve"> Desktop.</w:t>
      </w:r>
    </w:p>
    <w:p w14:paraId="4E5CF16D" w14:textId="40964918" w:rsidR="00497C6A" w:rsidRDefault="00A92884" w:rsidP="004B47C5">
      <w:proofErr w:type="spellStart"/>
      <w:r>
        <w:t>Github</w:t>
      </w:r>
      <w:proofErr w:type="spellEnd"/>
      <w:r>
        <w:t xml:space="preserve"> desktop can be downloaded using this link: </w:t>
      </w:r>
      <w:hyperlink r:id="rId9" w:history="1">
        <w:r w:rsidR="008F422E" w:rsidRPr="008F422E">
          <w:rPr>
            <w:rStyle w:val="Hyperlink"/>
          </w:rPr>
          <w:t>https://desktop.github.com/</w:t>
        </w:r>
      </w:hyperlink>
    </w:p>
    <w:p w14:paraId="4FD6487B" w14:textId="57870D10" w:rsidR="008F422E" w:rsidRPr="008F422E" w:rsidRDefault="008F422E" w:rsidP="004B47C5"/>
    <w:p w14:paraId="38161F04" w14:textId="4AF2E409" w:rsidR="00497C6A" w:rsidRDefault="00497C6A" w:rsidP="004B47C5">
      <w:r>
        <w:rPr>
          <w:noProof/>
        </w:rPr>
        <w:drawing>
          <wp:inline distT="0" distB="0" distL="0" distR="0" wp14:anchorId="069E1D9A" wp14:editId="18682BF2">
            <wp:extent cx="5303520" cy="27152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7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62F9" w14:textId="652C63D2" w:rsidR="00F447C6" w:rsidRDefault="00F447C6">
      <w:r>
        <w:t xml:space="preserve">Run the downloaded </w:t>
      </w:r>
      <w:r w:rsidRPr="00F447C6">
        <w:t>GitHubDesktopSetup</w:t>
      </w:r>
      <w:r>
        <w:t>.exe</w:t>
      </w:r>
    </w:p>
    <w:p w14:paraId="5AA39F92" w14:textId="77777777" w:rsidR="00A13307" w:rsidRDefault="00A13307">
      <w:r>
        <w:br w:type="page"/>
      </w:r>
    </w:p>
    <w:p w14:paraId="37654559" w14:textId="2C1063C7" w:rsidR="00A13307" w:rsidRDefault="005370C3">
      <w:r>
        <w:lastRenderedPageBreak/>
        <w:t>Sign in to or create a free account.</w:t>
      </w:r>
    </w:p>
    <w:p w14:paraId="2A8CCC15" w14:textId="522D8572" w:rsidR="0097145A" w:rsidRDefault="00F447C6" w:rsidP="007F1501">
      <w:pPr>
        <w:jc w:val="center"/>
      </w:pPr>
      <w:r>
        <w:rPr>
          <w:noProof/>
        </w:rPr>
        <w:drawing>
          <wp:inline distT="0" distB="0" distL="0" distR="0" wp14:anchorId="721230C0" wp14:editId="5E5EF972">
            <wp:extent cx="5303520" cy="3646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0AE4" w14:textId="7280D420" w:rsidR="0097145A" w:rsidRDefault="0097145A"/>
    <w:p w14:paraId="6D9DE8E5" w14:textId="3B02F439" w:rsidR="00665FD9" w:rsidRDefault="0097145A" w:rsidP="00802314">
      <w:pPr>
        <w:jc w:val="center"/>
      </w:pPr>
      <w:r w:rsidRPr="0097145A">
        <w:drawing>
          <wp:inline distT="0" distB="0" distL="0" distR="0" wp14:anchorId="1C60845D" wp14:editId="69F54B05">
            <wp:extent cx="5303520" cy="36767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67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4F8B" w14:textId="6141A69B" w:rsidR="00665FD9" w:rsidRDefault="00802314">
      <w:r>
        <w:lastRenderedPageBreak/>
        <w:t>Log in to your account.</w:t>
      </w:r>
    </w:p>
    <w:p w14:paraId="75439A3E" w14:textId="77777777" w:rsidR="007C1F93" w:rsidRDefault="0097145A" w:rsidP="009E02AB">
      <w:pPr>
        <w:jc w:val="center"/>
      </w:pPr>
      <w:r>
        <w:rPr>
          <w:noProof/>
        </w:rPr>
        <w:drawing>
          <wp:inline distT="0" distB="0" distL="0" distR="0" wp14:anchorId="24455392" wp14:editId="7FB7BCC5">
            <wp:extent cx="5303520" cy="3646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898D" w14:textId="77777777" w:rsidR="00D879BF" w:rsidRDefault="00D879BF">
      <w:pPr>
        <w:rPr>
          <w:rFonts w:asciiTheme="majorHAnsi" w:eastAsiaTheme="majorEastAsia" w:hAnsiTheme="majorHAnsi" w:cstheme="majorBidi"/>
          <w:color w:val="833C0B" w:themeColor="accent2" w:themeShade="80"/>
          <w:sz w:val="24"/>
          <w:szCs w:val="24"/>
        </w:rPr>
      </w:pPr>
      <w:r>
        <w:br w:type="page"/>
      </w:r>
    </w:p>
    <w:p w14:paraId="4255E2A0" w14:textId="7118CDDD" w:rsidR="002F3666" w:rsidRDefault="007C1F93" w:rsidP="007E4466">
      <w:pPr>
        <w:pStyle w:val="Heading3"/>
      </w:pPr>
      <w:bookmarkStart w:id="5" w:name="_Toc56933770"/>
      <w:r>
        <w:lastRenderedPageBreak/>
        <w:t xml:space="preserve">Setting up </w:t>
      </w:r>
      <w:r w:rsidR="002B162A">
        <w:t xml:space="preserve">a test </w:t>
      </w:r>
      <w:r>
        <w:t>project</w:t>
      </w:r>
      <w:bookmarkEnd w:id="5"/>
    </w:p>
    <w:p w14:paraId="035040CD" w14:textId="77777777" w:rsidR="008A029C" w:rsidRPr="008A029C" w:rsidRDefault="008A029C" w:rsidP="008A029C"/>
    <w:p w14:paraId="56035194" w14:textId="10EA4084" w:rsidR="009E3C3D" w:rsidRDefault="002B162A" w:rsidP="003432BE">
      <w:r>
        <w:rPr>
          <w:noProof/>
        </w:rPr>
        <w:drawing>
          <wp:inline distT="0" distB="0" distL="0" distR="0" wp14:anchorId="73B0C3A9" wp14:editId="0C7702F0">
            <wp:extent cx="4114800" cy="6318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CA0B" w14:textId="77777777" w:rsidR="0085317F" w:rsidRDefault="0085317F" w:rsidP="003432BE"/>
    <w:p w14:paraId="3839563C" w14:textId="0CCEDC22" w:rsidR="009E3C3D" w:rsidRDefault="009E3C3D" w:rsidP="007E4466">
      <w:pPr>
        <w:pStyle w:val="Heading3"/>
      </w:pPr>
      <w:bookmarkStart w:id="6" w:name="_Toc56933771"/>
      <w:r>
        <w:t>Cloning an existing repository</w:t>
      </w:r>
      <w:bookmarkEnd w:id="6"/>
    </w:p>
    <w:p w14:paraId="76DFAE75" w14:textId="77777777" w:rsidR="008A029C" w:rsidRPr="008A029C" w:rsidRDefault="008A029C" w:rsidP="008A029C"/>
    <w:p w14:paraId="24189FD7" w14:textId="3406EC4A" w:rsidR="007C5FEE" w:rsidRDefault="009E3C3D" w:rsidP="003432BE">
      <w:r>
        <w:rPr>
          <w:noProof/>
        </w:rPr>
        <w:drawing>
          <wp:inline distT="0" distB="0" distL="0" distR="0" wp14:anchorId="57EE6879" wp14:editId="5B9E2109">
            <wp:extent cx="4114800" cy="63850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A289" w14:textId="77777777" w:rsidR="0085317F" w:rsidRDefault="0085317F" w:rsidP="003432BE"/>
    <w:p w14:paraId="68E88DA0" w14:textId="7207F221" w:rsidR="007C5FEE" w:rsidRDefault="007C5FEE" w:rsidP="007E4466">
      <w:pPr>
        <w:pStyle w:val="Heading3"/>
      </w:pPr>
      <w:bookmarkStart w:id="7" w:name="_Toc56933772"/>
      <w:r>
        <w:t>Setting up a new repository</w:t>
      </w:r>
      <w:bookmarkEnd w:id="7"/>
    </w:p>
    <w:p w14:paraId="35E0D47A" w14:textId="77777777" w:rsidR="008A029C" w:rsidRPr="008A029C" w:rsidRDefault="008A029C" w:rsidP="008A029C"/>
    <w:p w14:paraId="5C2FF106" w14:textId="77777777" w:rsidR="002567B4" w:rsidRDefault="007C5FEE" w:rsidP="00A2182A">
      <w:r>
        <w:rPr>
          <w:noProof/>
        </w:rPr>
        <w:drawing>
          <wp:inline distT="0" distB="0" distL="0" distR="0" wp14:anchorId="73F5C39C" wp14:editId="63449733">
            <wp:extent cx="4114800" cy="642194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93DC" w14:textId="77777777" w:rsidR="002567B4" w:rsidRDefault="002567B4" w:rsidP="00A2182A"/>
    <w:p w14:paraId="09DA7830" w14:textId="43B68F77" w:rsidR="002567B4" w:rsidRDefault="002567B4" w:rsidP="002567B4">
      <w:pPr>
        <w:pStyle w:val="Heading2"/>
      </w:pPr>
      <w:bookmarkStart w:id="8" w:name="_Toc56933773"/>
      <w:r>
        <w:t>Git workflow</w:t>
      </w:r>
      <w:bookmarkEnd w:id="8"/>
    </w:p>
    <w:p w14:paraId="4DAAAE35" w14:textId="5FFBB9CD" w:rsidR="00D2273B" w:rsidRDefault="00E055F2" w:rsidP="00E055F2">
      <w:pPr>
        <w:pStyle w:val="Heading3"/>
      </w:pPr>
      <w:bookmarkStart w:id="9" w:name="_Toc56933774"/>
      <w:r>
        <w:t>Push pull requests</w:t>
      </w:r>
      <w:bookmarkEnd w:id="9"/>
    </w:p>
    <w:p w14:paraId="5713E907" w14:textId="77777777" w:rsidR="004511BE" w:rsidRPr="004511BE" w:rsidRDefault="004511BE" w:rsidP="004511BE"/>
    <w:p w14:paraId="6946F17A" w14:textId="5D7919AA" w:rsidR="009E3C3D" w:rsidRPr="009E3C3D" w:rsidRDefault="00892ACD" w:rsidP="00A2182A">
      <w:r>
        <w:br w:type="page"/>
      </w:r>
    </w:p>
    <w:p w14:paraId="56A41DD1" w14:textId="77777777" w:rsidR="00D879BF" w:rsidRDefault="00D879BF">
      <w:pPr>
        <w:rPr>
          <w:rFonts w:asciiTheme="majorHAnsi" w:eastAsiaTheme="majorEastAsia" w:hAnsiTheme="majorHAnsi" w:cstheme="majorBidi"/>
          <w:color w:val="F05133"/>
          <w:sz w:val="32"/>
          <w:szCs w:val="32"/>
        </w:rPr>
      </w:pPr>
      <w:r>
        <w:lastRenderedPageBreak/>
        <w:br w:type="page"/>
      </w:r>
    </w:p>
    <w:p w14:paraId="1518CAEC" w14:textId="66EABEBC" w:rsidR="004B47C5" w:rsidRDefault="004B47C5" w:rsidP="004B47C5">
      <w:pPr>
        <w:pStyle w:val="Heading1"/>
      </w:pPr>
      <w:bookmarkStart w:id="10" w:name="_Toc56933775"/>
      <w:r>
        <w:lastRenderedPageBreak/>
        <w:t>Git Technical</w:t>
      </w:r>
      <w:bookmarkEnd w:id="10"/>
    </w:p>
    <w:p w14:paraId="732D73BB" w14:textId="7423C376" w:rsidR="004B47C5" w:rsidRDefault="004B47C5" w:rsidP="004B47C5">
      <w:pPr>
        <w:pStyle w:val="Heading1"/>
      </w:pPr>
      <w:bookmarkStart w:id="11" w:name="_Toc56933776"/>
      <w:r>
        <w:t>Git Management</w:t>
      </w:r>
      <w:bookmarkEnd w:id="11"/>
    </w:p>
    <w:p w14:paraId="31BDCF63" w14:textId="1CDC9856" w:rsidR="004B47C5" w:rsidRDefault="004B47C5" w:rsidP="004B47C5">
      <w:pPr>
        <w:pStyle w:val="Heading1"/>
      </w:pPr>
      <w:bookmarkStart w:id="12" w:name="_Toc56933777"/>
      <w:r>
        <w:t>Git Advanced</w:t>
      </w:r>
      <w:bookmarkEnd w:id="12"/>
    </w:p>
    <w:p w14:paraId="55CCEEF0" w14:textId="31F742E8" w:rsidR="00B6146E" w:rsidRDefault="00B6146E" w:rsidP="00B6146E"/>
    <w:p w14:paraId="75CE9053" w14:textId="1083BC63" w:rsidR="00B6146E" w:rsidRDefault="00B6146E">
      <w:r>
        <w:br w:type="page"/>
      </w:r>
    </w:p>
    <w:p w14:paraId="78937F49" w14:textId="77777777" w:rsidR="00B6146E" w:rsidRDefault="00B6146E" w:rsidP="00B6146E">
      <w:pPr>
        <w:pStyle w:val="Heading1"/>
      </w:pPr>
      <w:bookmarkStart w:id="13" w:name="_Toc56933778"/>
      <w:r>
        <w:lastRenderedPageBreak/>
        <w:t>Extra info</w:t>
      </w:r>
      <w:bookmarkEnd w:id="13"/>
    </w:p>
    <w:p w14:paraId="4D8717EB" w14:textId="77777777" w:rsidR="00B6146E" w:rsidRDefault="00B6146E" w:rsidP="00B6146E">
      <w:pPr>
        <w:pStyle w:val="Heading2"/>
      </w:pPr>
      <w:bookmarkStart w:id="14" w:name="_Toc56933779"/>
      <w:r>
        <w:t>Git commands</w:t>
      </w:r>
      <w:bookmarkEnd w:id="14"/>
    </w:p>
    <w:p w14:paraId="52AD6AB6" w14:textId="77777777" w:rsidR="00B6146E" w:rsidRDefault="00B6146E" w:rsidP="00B6146E">
      <w:r>
        <w:t xml:space="preserve">git </w:t>
      </w:r>
      <w:proofErr w:type="spellStart"/>
      <w:r>
        <w:t>init</w:t>
      </w:r>
      <w:proofErr w:type="spellEnd"/>
    </w:p>
    <w:p w14:paraId="61E3A7E0" w14:textId="77777777" w:rsidR="00B6146E" w:rsidRDefault="00B6146E" w:rsidP="00B6146E">
      <w:r>
        <w:t xml:space="preserve">git clone git </w:t>
      </w:r>
      <w:proofErr w:type="gramStart"/>
      <w:r>
        <w:t>pull</w:t>
      </w:r>
      <w:proofErr w:type="gramEnd"/>
    </w:p>
    <w:p w14:paraId="75AC1B75" w14:textId="77777777" w:rsidR="00B6146E" w:rsidRDefault="00B6146E" w:rsidP="00B6146E">
      <w:r>
        <w:t xml:space="preserve">git config --global user.name git config --global </w:t>
      </w:r>
      <w:proofErr w:type="spellStart"/>
      <w:proofErr w:type="gramStart"/>
      <w:r>
        <w:t>user.email</w:t>
      </w:r>
      <w:proofErr w:type="spellEnd"/>
      <w:proofErr w:type="gramEnd"/>
    </w:p>
    <w:p w14:paraId="66A64499" w14:textId="77777777" w:rsidR="00B6146E" w:rsidRDefault="00B6146E" w:rsidP="00B6146E">
      <w:r>
        <w:t xml:space="preserve">git touch </w:t>
      </w:r>
      <w:proofErr w:type="spellStart"/>
      <w:r>
        <w:t>documentname</w:t>
      </w:r>
      <w:proofErr w:type="spellEnd"/>
    </w:p>
    <w:p w14:paraId="13A28D68" w14:textId="77777777" w:rsidR="00B6146E" w:rsidRDefault="00B6146E" w:rsidP="00B6146E">
      <w:r>
        <w:t xml:space="preserve">git add wildcard *.html </w:t>
      </w:r>
      <w:proofErr w:type="gramStart"/>
      <w:r>
        <w:t>all .</w:t>
      </w:r>
      <w:proofErr w:type="gramEnd"/>
    </w:p>
    <w:p w14:paraId="5E1790DE" w14:textId="77777777" w:rsidR="00B6146E" w:rsidRPr="004B47C5" w:rsidRDefault="00B6146E" w:rsidP="00B6146E">
      <w:pPr>
        <w:rPr>
          <w:lang w:val="nl-NL"/>
        </w:rPr>
      </w:pPr>
      <w:r w:rsidRPr="004B47C5">
        <w:rPr>
          <w:lang w:val="nl-NL"/>
        </w:rPr>
        <w:t>git status</w:t>
      </w:r>
    </w:p>
    <w:p w14:paraId="491D766E" w14:textId="77777777" w:rsidR="00B6146E" w:rsidRPr="004B47C5" w:rsidRDefault="00B6146E" w:rsidP="00B6146E">
      <w:pPr>
        <w:rPr>
          <w:lang w:val="nl-NL"/>
        </w:rPr>
      </w:pPr>
      <w:r w:rsidRPr="004B47C5">
        <w:rPr>
          <w:lang w:val="nl-NL"/>
        </w:rPr>
        <w:t>git commit -m 'description what changed' (Waar is die -m ook al weer voor?)</w:t>
      </w:r>
    </w:p>
    <w:p w14:paraId="0A553561" w14:textId="77777777" w:rsidR="00B6146E" w:rsidRDefault="00B6146E" w:rsidP="00B6146E">
      <w:r>
        <w:t>git push</w:t>
      </w:r>
    </w:p>
    <w:p w14:paraId="01ED6E6F" w14:textId="77777777" w:rsidR="00B6146E" w:rsidRDefault="00B6146E" w:rsidP="00B6146E"/>
    <w:p w14:paraId="0CB2418A" w14:textId="77777777" w:rsidR="00B6146E" w:rsidRDefault="00B6146E" w:rsidP="00B6146E">
      <w:r>
        <w:t>Branching</w:t>
      </w:r>
    </w:p>
    <w:p w14:paraId="2D88FADE" w14:textId="77777777" w:rsidR="00B6146E" w:rsidRDefault="00B6146E" w:rsidP="00B6146E">
      <w:r>
        <w:t xml:space="preserve">git branch </w:t>
      </w:r>
      <w:proofErr w:type="spellStart"/>
      <w:r>
        <w:t>branchname</w:t>
      </w:r>
      <w:proofErr w:type="spellEnd"/>
    </w:p>
    <w:p w14:paraId="7B0CD5CD" w14:textId="77777777" w:rsidR="00B6146E" w:rsidRDefault="00B6146E" w:rsidP="00B6146E">
      <w:r>
        <w:t xml:space="preserve">git </w:t>
      </w:r>
      <w:proofErr w:type="spellStart"/>
      <w:r>
        <w:t>checkin</w:t>
      </w:r>
      <w:proofErr w:type="spellEnd"/>
      <w:r>
        <w:t xml:space="preserve"> git checkout</w:t>
      </w:r>
    </w:p>
    <w:p w14:paraId="36730F26" w14:textId="77777777" w:rsidR="00B6146E" w:rsidRDefault="00B6146E" w:rsidP="00B6146E">
      <w:proofErr w:type="spellStart"/>
      <w:r>
        <w:t>gitmerge</w:t>
      </w:r>
      <w:proofErr w:type="spellEnd"/>
      <w:r>
        <w:t xml:space="preserve"> </w:t>
      </w:r>
      <w:proofErr w:type="spellStart"/>
      <w:r>
        <w:t>branchname</w:t>
      </w:r>
      <w:proofErr w:type="spellEnd"/>
      <w:r>
        <w:t xml:space="preserve"> 'describe merge'</w:t>
      </w:r>
    </w:p>
    <w:p w14:paraId="7718F5CD" w14:textId="77777777" w:rsidR="00B6146E" w:rsidRPr="004B47C5" w:rsidRDefault="00B6146E" w:rsidP="00B6146E"/>
    <w:p w14:paraId="28DEDBBC" w14:textId="77777777" w:rsidR="00B6146E" w:rsidRPr="00B6146E" w:rsidRDefault="00B6146E" w:rsidP="00B6146E"/>
    <w:sectPr w:rsidR="00B6146E" w:rsidRPr="00B6146E" w:rsidSect="0078175D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43A06" w14:textId="77777777" w:rsidR="00B77A31" w:rsidRDefault="00B77A31" w:rsidP="007E39AD">
      <w:pPr>
        <w:spacing w:after="0" w:line="240" w:lineRule="auto"/>
      </w:pPr>
      <w:r>
        <w:separator/>
      </w:r>
    </w:p>
  </w:endnote>
  <w:endnote w:type="continuationSeparator" w:id="0">
    <w:p w14:paraId="61804750" w14:textId="77777777" w:rsidR="00B77A31" w:rsidRDefault="00B77A31" w:rsidP="007E3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8167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168BC" w14:textId="63DD7257" w:rsidR="00FE3F8B" w:rsidRDefault="00FE3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47C2C2" w14:textId="58B3C3FC" w:rsidR="00FE3F8B" w:rsidRPr="00FE3F8B" w:rsidRDefault="00FE3F8B">
    <w:pPr>
      <w:pStyle w:val="Footer"/>
      <w:rPr>
        <w:sz w:val="20"/>
        <w:szCs w:val="20"/>
      </w:rPr>
    </w:pPr>
    <w:r>
      <w:rPr>
        <w:sz w:val="20"/>
        <w:szCs w:val="20"/>
      </w:rPr>
      <w:t>Git Manual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04F19" w14:textId="77777777" w:rsidR="00B77A31" w:rsidRDefault="00B77A31" w:rsidP="007E39AD">
      <w:pPr>
        <w:spacing w:after="0" w:line="240" w:lineRule="auto"/>
      </w:pPr>
      <w:r>
        <w:separator/>
      </w:r>
    </w:p>
  </w:footnote>
  <w:footnote w:type="continuationSeparator" w:id="0">
    <w:p w14:paraId="774D4A44" w14:textId="77777777" w:rsidR="00B77A31" w:rsidRDefault="00B77A31" w:rsidP="007E3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1953"/>
    <w:multiLevelType w:val="hybridMultilevel"/>
    <w:tmpl w:val="05468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64E24"/>
    <w:multiLevelType w:val="hybridMultilevel"/>
    <w:tmpl w:val="2706757A"/>
    <w:lvl w:ilvl="0" w:tplc="75D296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B2"/>
    <w:rsid w:val="000063A9"/>
    <w:rsid w:val="001326B4"/>
    <w:rsid w:val="00147977"/>
    <w:rsid w:val="001773D1"/>
    <w:rsid w:val="001801B2"/>
    <w:rsid w:val="00225449"/>
    <w:rsid w:val="00244C8A"/>
    <w:rsid w:val="0024661A"/>
    <w:rsid w:val="002567B4"/>
    <w:rsid w:val="002808B3"/>
    <w:rsid w:val="00280BFC"/>
    <w:rsid w:val="002A380E"/>
    <w:rsid w:val="002B162A"/>
    <w:rsid w:val="002E565A"/>
    <w:rsid w:val="002E7330"/>
    <w:rsid w:val="002F3666"/>
    <w:rsid w:val="003058AC"/>
    <w:rsid w:val="003432BE"/>
    <w:rsid w:val="00377D55"/>
    <w:rsid w:val="00385CF1"/>
    <w:rsid w:val="003C26F1"/>
    <w:rsid w:val="003D3745"/>
    <w:rsid w:val="00415A68"/>
    <w:rsid w:val="0042721E"/>
    <w:rsid w:val="004511BE"/>
    <w:rsid w:val="00461959"/>
    <w:rsid w:val="00472CCD"/>
    <w:rsid w:val="00497C6A"/>
    <w:rsid w:val="004B47C5"/>
    <w:rsid w:val="004F310B"/>
    <w:rsid w:val="005370C3"/>
    <w:rsid w:val="00593B10"/>
    <w:rsid w:val="00627576"/>
    <w:rsid w:val="0064023B"/>
    <w:rsid w:val="006650E8"/>
    <w:rsid w:val="00665FD9"/>
    <w:rsid w:val="00672C83"/>
    <w:rsid w:val="006F779D"/>
    <w:rsid w:val="007431A3"/>
    <w:rsid w:val="00745D6C"/>
    <w:rsid w:val="0078175D"/>
    <w:rsid w:val="007A44A4"/>
    <w:rsid w:val="007A68EA"/>
    <w:rsid w:val="007C1F93"/>
    <w:rsid w:val="007C5FEE"/>
    <w:rsid w:val="007D1602"/>
    <w:rsid w:val="007E39AD"/>
    <w:rsid w:val="007E4466"/>
    <w:rsid w:val="007E6637"/>
    <w:rsid w:val="007F1501"/>
    <w:rsid w:val="00802314"/>
    <w:rsid w:val="00821B56"/>
    <w:rsid w:val="008348BD"/>
    <w:rsid w:val="00851530"/>
    <w:rsid w:val="0085317F"/>
    <w:rsid w:val="00892ACD"/>
    <w:rsid w:val="00895C67"/>
    <w:rsid w:val="008A029C"/>
    <w:rsid w:val="008C2F12"/>
    <w:rsid w:val="008D1822"/>
    <w:rsid w:val="008F422E"/>
    <w:rsid w:val="00935A08"/>
    <w:rsid w:val="009554E1"/>
    <w:rsid w:val="0097145A"/>
    <w:rsid w:val="00976032"/>
    <w:rsid w:val="009A0D29"/>
    <w:rsid w:val="009B27FC"/>
    <w:rsid w:val="009C4F83"/>
    <w:rsid w:val="009E02AB"/>
    <w:rsid w:val="009E3C3D"/>
    <w:rsid w:val="00A07477"/>
    <w:rsid w:val="00A13307"/>
    <w:rsid w:val="00A2182A"/>
    <w:rsid w:val="00A2323E"/>
    <w:rsid w:val="00A41C21"/>
    <w:rsid w:val="00A508E1"/>
    <w:rsid w:val="00A92884"/>
    <w:rsid w:val="00AB6550"/>
    <w:rsid w:val="00AC166D"/>
    <w:rsid w:val="00AC519C"/>
    <w:rsid w:val="00AD1630"/>
    <w:rsid w:val="00AD7A38"/>
    <w:rsid w:val="00B02064"/>
    <w:rsid w:val="00B6146E"/>
    <w:rsid w:val="00B77A31"/>
    <w:rsid w:val="00BA4EAB"/>
    <w:rsid w:val="00BB0B38"/>
    <w:rsid w:val="00C240F0"/>
    <w:rsid w:val="00C27B70"/>
    <w:rsid w:val="00C40185"/>
    <w:rsid w:val="00C551AC"/>
    <w:rsid w:val="00CE6108"/>
    <w:rsid w:val="00D21D74"/>
    <w:rsid w:val="00D2273B"/>
    <w:rsid w:val="00D41B44"/>
    <w:rsid w:val="00D676D3"/>
    <w:rsid w:val="00D879BF"/>
    <w:rsid w:val="00DA4358"/>
    <w:rsid w:val="00DF4074"/>
    <w:rsid w:val="00E055F2"/>
    <w:rsid w:val="00E1238B"/>
    <w:rsid w:val="00E46096"/>
    <w:rsid w:val="00E546B5"/>
    <w:rsid w:val="00E575AE"/>
    <w:rsid w:val="00E7416F"/>
    <w:rsid w:val="00EB1455"/>
    <w:rsid w:val="00EE2D19"/>
    <w:rsid w:val="00EE67B4"/>
    <w:rsid w:val="00F447C6"/>
    <w:rsid w:val="00F453E5"/>
    <w:rsid w:val="00F561C7"/>
    <w:rsid w:val="00F66E86"/>
    <w:rsid w:val="00F876C3"/>
    <w:rsid w:val="00F95E59"/>
    <w:rsid w:val="00FE1A3E"/>
    <w:rsid w:val="00F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F3FA"/>
  <w15:chartTrackingRefBased/>
  <w15:docId w15:val="{088CCC46-91B5-47C8-8573-AEB901E8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0513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B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5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9D"/>
    <w:rPr>
      <w:rFonts w:asciiTheme="majorHAnsi" w:eastAsiaTheme="majorEastAsia" w:hAnsiTheme="majorHAnsi" w:cstheme="majorBidi"/>
      <w:color w:val="F05133"/>
      <w:sz w:val="32"/>
      <w:szCs w:val="32"/>
    </w:rPr>
  </w:style>
  <w:style w:type="paragraph" w:styleId="ListParagraph">
    <w:name w:val="List Paragraph"/>
    <w:basedOn w:val="Normal"/>
    <w:uiPriority w:val="34"/>
    <w:qFormat/>
    <w:rsid w:val="004B47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B47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4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47C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546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46B5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7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F0513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79D"/>
    <w:rPr>
      <w:i/>
      <w:iCs/>
      <w:color w:val="F05133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39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39A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39AD"/>
    <w:rPr>
      <w:vertAlign w:val="superscript"/>
    </w:rPr>
  </w:style>
  <w:style w:type="table" w:styleId="TableGrid">
    <w:name w:val="Table Grid"/>
    <w:basedOn w:val="TableNormal"/>
    <w:uiPriority w:val="39"/>
    <w:rsid w:val="00745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45D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41B44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97C6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2A380E"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8515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593B10"/>
    <w:rPr>
      <w:b/>
      <w:bCs/>
      <w:smallCaps/>
      <w:color w:val="F05133"/>
      <w:spacing w:val="5"/>
    </w:rPr>
  </w:style>
  <w:style w:type="character" w:styleId="IntenseEmphasis">
    <w:name w:val="Intense Emphasis"/>
    <w:basedOn w:val="DefaultParagraphFont"/>
    <w:uiPriority w:val="21"/>
    <w:qFormat/>
    <w:rsid w:val="00593B10"/>
    <w:rPr>
      <w:i/>
      <w:iCs/>
      <w:color w:val="F05133"/>
    </w:rPr>
  </w:style>
  <w:style w:type="paragraph" w:styleId="Header">
    <w:name w:val="header"/>
    <w:basedOn w:val="Normal"/>
    <w:link w:val="HeaderChar"/>
    <w:uiPriority w:val="99"/>
    <w:unhideWhenUsed/>
    <w:rsid w:val="00AD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A38"/>
  </w:style>
  <w:style w:type="paragraph" w:styleId="Footer">
    <w:name w:val="footer"/>
    <w:basedOn w:val="Normal"/>
    <w:link w:val="FooterChar"/>
    <w:uiPriority w:val="99"/>
    <w:unhideWhenUsed/>
    <w:rsid w:val="00AD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A38"/>
  </w:style>
  <w:style w:type="character" w:styleId="FollowedHyperlink">
    <w:name w:val="FollowedHyperlink"/>
    <w:basedOn w:val="DefaultParagraphFont"/>
    <w:uiPriority w:val="99"/>
    <w:semiHidden/>
    <w:unhideWhenUsed/>
    <w:rsid w:val="00892AC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1B44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554E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055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4C09E-6019-493F-AEB5-E523DC51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Snel</dc:creator>
  <cp:keywords/>
  <dc:description/>
  <cp:lastModifiedBy>Kristian Snel</cp:lastModifiedBy>
  <cp:revision>109</cp:revision>
  <dcterms:created xsi:type="dcterms:W3CDTF">2020-11-10T20:33:00Z</dcterms:created>
  <dcterms:modified xsi:type="dcterms:W3CDTF">2020-11-22T09:36:00Z</dcterms:modified>
</cp:coreProperties>
</file>